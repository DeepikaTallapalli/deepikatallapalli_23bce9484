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DF7BE" w14:textId="4ED1B8B9" w:rsidR="00616A2E" w:rsidRDefault="005C6FCD">
      <w:pPr>
        <w:rPr>
          <w:ins w:id="0" w:author="tallapallisrinivasarao559@gmail.com" w:date="2025-05-31T18:33:00Z" w16du:dateUtc="2025-05-31T13:03:00Z"/>
        </w:rPr>
      </w:pPr>
      <w:ins w:id="1" w:author="tallapallisrinivasarao559@gmail.com" w:date="2025-05-31T18:33:00Z" w16du:dateUtc="2025-05-31T13:03:00Z">
        <w:r w:rsidRPr="005C6FCD">
          <w:rPr>
            <w:noProof/>
          </w:rPr>
          <w:drawing>
            <wp:inline distT="0" distB="0" distL="0" distR="0" wp14:anchorId="1E1483FC" wp14:editId="4A055CC6">
              <wp:extent cx="5731510" cy="5027930"/>
              <wp:effectExtent l="0" t="0" r="2540" b="1270"/>
              <wp:docPr id="102709537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27095377" name=""/>
                      <pic:cNvPicPr/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50279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95D9F" w:rsidRPr="00A95D9F">
          <w:rPr>
            <w:noProof/>
          </w:rPr>
          <w:lastRenderedPageBreak/>
          <w:drawing>
            <wp:inline distT="0" distB="0" distL="0" distR="0" wp14:anchorId="00A50E53" wp14:editId="33298CDD">
              <wp:extent cx="5731510" cy="6677025"/>
              <wp:effectExtent l="0" t="0" r="2540" b="9525"/>
              <wp:docPr id="1359774288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59774288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6677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CC58F9" w:rsidRPr="00CC58F9">
          <w:rPr>
            <w:noProof/>
          </w:rPr>
          <w:lastRenderedPageBreak/>
          <w:drawing>
            <wp:inline distT="0" distB="0" distL="0" distR="0" wp14:anchorId="63707A56" wp14:editId="374F6F2F">
              <wp:extent cx="5731510" cy="7926070"/>
              <wp:effectExtent l="0" t="0" r="2540" b="0"/>
              <wp:docPr id="1754607050" name="Picture 1" descr="A screen shot of a computer screen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54607050" name="Picture 1" descr="A screen shot of a computer screen&#10;&#10;AI-generated content may be incorrect.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7926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DB0DDD" w:rsidRPr="00DB0DDD">
          <w:rPr>
            <w:noProof/>
          </w:rPr>
          <w:lastRenderedPageBreak/>
          <w:drawing>
            <wp:inline distT="0" distB="0" distL="0" distR="0" wp14:anchorId="76430F1E" wp14:editId="1783DB3F">
              <wp:extent cx="5087060" cy="8649907"/>
              <wp:effectExtent l="0" t="0" r="0" b="0"/>
              <wp:docPr id="1613432271" name="Picture 1" descr="A screen shot of a computer code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13432271" name="Picture 1" descr="A screen shot of a computer code&#10;&#10;AI-generated content may be incorrect.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7060" cy="86499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A0C8B" w:rsidRPr="00AA0C8B">
          <w:rPr>
            <w:noProof/>
          </w:rPr>
          <w:lastRenderedPageBreak/>
          <w:drawing>
            <wp:inline distT="0" distB="0" distL="0" distR="0" wp14:anchorId="75B94549" wp14:editId="2E455199">
              <wp:extent cx="5315692" cy="8754697"/>
              <wp:effectExtent l="0" t="0" r="0" b="8890"/>
              <wp:docPr id="829278754" name="Picture 1" descr="A screen shot of a computer program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29278754" name="Picture 1" descr="A screen shot of a computer program&#10;&#10;AI-generated content may be incorrect.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15692" cy="87546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A0C8B" w:rsidRPr="00AA0C8B">
          <w:rPr>
            <w:noProof/>
          </w:rPr>
          <w:lastRenderedPageBreak/>
          <w:drawing>
            <wp:inline distT="0" distB="0" distL="0" distR="0" wp14:anchorId="5EA87336" wp14:editId="0D078B62">
              <wp:extent cx="5315692" cy="8526065"/>
              <wp:effectExtent l="0" t="0" r="0" b="8890"/>
              <wp:docPr id="337948588" name="Picture 1" descr="A screen shot of a computer code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7948588" name="Picture 1" descr="A screen shot of a computer code&#10;&#10;AI-generated content may be incorrect.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15692" cy="85260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44AB8F7" w14:textId="77777777" w:rsidR="00AA019E" w:rsidRDefault="00E15154">
      <w:pPr>
        <w:rPr>
          <w:ins w:id="2" w:author="tallapallisrinivasarao559@gmail.com" w:date="2025-05-31T18:33:00Z" w16du:dateUtc="2025-05-31T13:03:00Z"/>
        </w:rPr>
      </w:pPr>
      <w:ins w:id="3" w:author="tallapallisrinivasarao559@gmail.com" w:date="2025-05-31T18:33:00Z" w16du:dateUtc="2025-05-31T13:03:00Z">
        <w:r w:rsidRPr="00E15154">
          <w:rPr>
            <w:noProof/>
          </w:rPr>
          <w:lastRenderedPageBreak/>
          <w:drawing>
            <wp:inline distT="0" distB="0" distL="0" distR="0" wp14:anchorId="55483220" wp14:editId="7D71C8AE">
              <wp:extent cx="5731510" cy="4566920"/>
              <wp:effectExtent l="0" t="0" r="2540" b="5080"/>
              <wp:docPr id="31274387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2743870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45669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F84ED2" w:rsidRPr="00F84ED2">
          <w:rPr>
            <w:noProof/>
          </w:rPr>
          <w:drawing>
            <wp:inline distT="0" distB="0" distL="0" distR="0" wp14:anchorId="49A30DE6" wp14:editId="46179AC8">
              <wp:extent cx="5731510" cy="3677285"/>
              <wp:effectExtent l="0" t="0" r="2540" b="0"/>
              <wp:docPr id="1424728680" name="Picture 1" descr="A screen shot of a computer code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24728680" name="Picture 1" descr="A screen shot of a computer code&#10;&#10;AI-generated content may be incorrect.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6772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EEBD930" w14:textId="77777777" w:rsidR="00AA019E" w:rsidRDefault="00AA019E">
      <w:pPr>
        <w:rPr>
          <w:ins w:id="4" w:author="tallapallisrinivasarao559@gmail.com" w:date="2025-05-31T18:33:00Z" w16du:dateUtc="2025-05-31T13:03:00Z"/>
        </w:rPr>
      </w:pPr>
    </w:p>
    <w:p w14:paraId="04E6FA76" w14:textId="41A69696" w:rsidR="00AA0C8B" w:rsidRDefault="009F772B">
      <w:pPr>
        <w:rPr>
          <w:ins w:id="5" w:author="tallapallisrinivasarao559@gmail.com" w:date="2025-05-31T18:33:00Z" w16du:dateUtc="2025-05-31T13:03:00Z"/>
        </w:rPr>
      </w:pPr>
      <w:ins w:id="6" w:author="tallapallisrinivasarao559@gmail.com" w:date="2025-05-31T18:33:00Z" w16du:dateUtc="2025-05-31T13:03:00Z">
        <w:r w:rsidRPr="009F772B">
          <w:rPr>
            <w:noProof/>
          </w:rPr>
          <w:lastRenderedPageBreak/>
          <w:drawing>
            <wp:inline distT="0" distB="0" distL="0" distR="0" wp14:anchorId="62825B20" wp14:editId="23763154">
              <wp:extent cx="5731510" cy="7215505"/>
              <wp:effectExtent l="0" t="0" r="2540" b="4445"/>
              <wp:docPr id="89547762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95477622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7215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156028" w:rsidRPr="00156028">
          <w:rPr>
            <w:noProof/>
          </w:rPr>
          <w:lastRenderedPageBreak/>
          <w:drawing>
            <wp:inline distT="0" distB="0" distL="0" distR="0" wp14:anchorId="67415810" wp14:editId="50DC521A">
              <wp:extent cx="2581635" cy="3877216"/>
              <wp:effectExtent l="0" t="0" r="9525" b="9525"/>
              <wp:docPr id="360829229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0829229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81635" cy="38772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7DCBB8B" w14:textId="38B592A0" w:rsidR="00AA019E" w:rsidRDefault="00AA019E">
      <w:pPr>
        <w:rPr>
          <w:ins w:id="7" w:author="tallapallisrinivasarao559@gmail.com" w:date="2025-05-31T18:33:00Z" w16du:dateUtc="2025-05-31T13:03:00Z"/>
        </w:rPr>
      </w:pPr>
      <w:ins w:id="8" w:author="tallapallisrinivasarao559@gmail.com" w:date="2025-05-31T18:33:00Z" w16du:dateUtc="2025-05-31T13:03:00Z">
        <w:r w:rsidRPr="00AA019E">
          <w:rPr>
            <w:noProof/>
          </w:rPr>
          <w:drawing>
            <wp:inline distT="0" distB="0" distL="0" distR="0" wp14:anchorId="28C6CA56" wp14:editId="6D4D0049">
              <wp:extent cx="5591955" cy="4563112"/>
              <wp:effectExtent l="0" t="0" r="8890" b="8890"/>
              <wp:docPr id="81519732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15197320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91955" cy="45631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B96D8B7" w14:textId="30EF517B" w:rsidR="00F86CF9" w:rsidRDefault="0049295D">
      <w:pPr>
        <w:rPr>
          <w:ins w:id="9" w:author="tallapallisrinivasarao559@gmail.com" w:date="2025-05-31T18:33:00Z" w16du:dateUtc="2025-05-31T13:03:00Z"/>
        </w:rPr>
      </w:pPr>
      <w:ins w:id="10" w:author="tallapallisrinivasarao559@gmail.com" w:date="2025-05-31T18:33:00Z" w16du:dateUtc="2025-05-31T13:03:00Z">
        <w:r w:rsidRPr="0049295D">
          <w:rPr>
            <w:noProof/>
          </w:rPr>
          <w:lastRenderedPageBreak/>
          <w:drawing>
            <wp:inline distT="0" distB="0" distL="0" distR="0" wp14:anchorId="6815A7F5" wp14:editId="618A1BFE">
              <wp:extent cx="5731510" cy="6108065"/>
              <wp:effectExtent l="0" t="0" r="2540" b="6985"/>
              <wp:docPr id="99083712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0837124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61080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6F0AF44" w14:textId="77777777" w:rsidR="007F438B" w:rsidRDefault="0058298F">
      <w:pPr>
        <w:rPr>
          <w:noProof/>
        </w:rPr>
      </w:pPr>
      <w:ins w:id="11" w:author="tallapallisrinivasarao559@gmail.com" w:date="2025-05-31T18:33:00Z" w16du:dateUtc="2025-05-31T13:03:00Z">
        <w:r w:rsidRPr="0058298F">
          <w:rPr>
            <w:noProof/>
          </w:rPr>
          <w:lastRenderedPageBreak/>
          <w:drawing>
            <wp:inline distT="0" distB="0" distL="0" distR="0" wp14:anchorId="0CF4FB2D" wp14:editId="154CCF64">
              <wp:extent cx="5731510" cy="8601710"/>
              <wp:effectExtent l="0" t="0" r="2540" b="8890"/>
              <wp:docPr id="35726355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7263550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86017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DA72851" w14:textId="6A80B418" w:rsidR="0049295D" w:rsidRDefault="00F05C11">
      <w:ins w:id="12" w:author="tallapallisrinivasarao559@gmail.com" w:date="2025-05-31T18:33:00Z" w16du:dateUtc="2025-05-31T13:03:00Z">
        <w:r w:rsidRPr="00F05C11">
          <w:rPr>
            <w:noProof/>
          </w:rPr>
          <w:lastRenderedPageBreak/>
          <w:drawing>
            <wp:inline distT="0" distB="0" distL="0" distR="0" wp14:anchorId="14B700D0" wp14:editId="129BA34F">
              <wp:extent cx="5731510" cy="3792220"/>
              <wp:effectExtent l="0" t="0" r="2540" b="0"/>
              <wp:docPr id="2047573208" name="Picture 1" descr="A screen shot of a computer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47573208" name="Picture 1" descr="A screen shot of a computer&#10;&#10;AI-generated content may be incorrect.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7922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383E7CD" w14:textId="77777777" w:rsidR="00467337" w:rsidRDefault="00467337"/>
    <w:p w14:paraId="530CA5AF" w14:textId="6D87ABD3" w:rsidR="00467337" w:rsidRDefault="00EC7F42">
      <w:r w:rsidRPr="00EC7F42">
        <w:lastRenderedPageBreak/>
        <w:drawing>
          <wp:inline distT="0" distB="0" distL="0" distR="0" wp14:anchorId="08D7AAD4" wp14:editId="54C12D27">
            <wp:extent cx="5229955" cy="4648849"/>
            <wp:effectExtent l="0" t="0" r="8890" b="0"/>
            <wp:docPr id="126058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859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DF43" w14:textId="0518D3F1" w:rsidR="00EC7F42" w:rsidRDefault="00F624C3">
      <w:r w:rsidRPr="00F624C3">
        <w:drawing>
          <wp:inline distT="0" distB="0" distL="0" distR="0" wp14:anchorId="2487649F" wp14:editId="23C45A80">
            <wp:extent cx="5731510" cy="3176270"/>
            <wp:effectExtent l="0" t="0" r="2540" b="5080"/>
            <wp:docPr id="197063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393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CA81" w14:textId="4CF81488" w:rsidR="00F624C3" w:rsidRDefault="004C3F44">
      <w:r w:rsidRPr="004C3F44">
        <w:lastRenderedPageBreak/>
        <w:drawing>
          <wp:inline distT="0" distB="0" distL="0" distR="0" wp14:anchorId="64388696" wp14:editId="5613A329">
            <wp:extent cx="5731510" cy="7437755"/>
            <wp:effectExtent l="0" t="0" r="2540" b="0"/>
            <wp:docPr id="152391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159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4109" w14:textId="48DA65C2" w:rsidR="004C3F44" w:rsidRDefault="007C4633">
      <w:r w:rsidRPr="007C4633">
        <w:lastRenderedPageBreak/>
        <w:drawing>
          <wp:inline distT="0" distB="0" distL="0" distR="0" wp14:anchorId="7D7EA70E" wp14:editId="375D78B9">
            <wp:extent cx="5731510" cy="5153025"/>
            <wp:effectExtent l="0" t="0" r="2540" b="9525"/>
            <wp:docPr id="177574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436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allapallisrinivasarao559@gmail.com">
    <w15:presenceInfo w15:providerId="Windows Live" w15:userId="8955f43f815097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2E"/>
    <w:rsid w:val="00156028"/>
    <w:rsid w:val="001C5CC8"/>
    <w:rsid w:val="00467337"/>
    <w:rsid w:val="0049295D"/>
    <w:rsid w:val="004C3F44"/>
    <w:rsid w:val="0054753B"/>
    <w:rsid w:val="0058298F"/>
    <w:rsid w:val="005C6FCD"/>
    <w:rsid w:val="005F3579"/>
    <w:rsid w:val="00601C85"/>
    <w:rsid w:val="00616A2E"/>
    <w:rsid w:val="007C4633"/>
    <w:rsid w:val="007F438B"/>
    <w:rsid w:val="00865B12"/>
    <w:rsid w:val="009C7822"/>
    <w:rsid w:val="009F772B"/>
    <w:rsid w:val="00A95D9F"/>
    <w:rsid w:val="00AA019E"/>
    <w:rsid w:val="00AA0C8B"/>
    <w:rsid w:val="00B17F7F"/>
    <w:rsid w:val="00B5484F"/>
    <w:rsid w:val="00CC58F9"/>
    <w:rsid w:val="00D829DA"/>
    <w:rsid w:val="00DB0DDD"/>
    <w:rsid w:val="00E10171"/>
    <w:rsid w:val="00E15154"/>
    <w:rsid w:val="00EC7F42"/>
    <w:rsid w:val="00EE3E76"/>
    <w:rsid w:val="00F05C11"/>
    <w:rsid w:val="00F624C3"/>
    <w:rsid w:val="00F84ED2"/>
    <w:rsid w:val="00F8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6026"/>
  <w15:chartTrackingRefBased/>
  <w15:docId w15:val="{559A4F86-06D4-4334-8415-7A02BE67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A2E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B17F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microsoft.com/office/2011/relationships/people" Target="peop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tallapallisrinivasarao559@gmail.com</dc:creator>
  <cp:keywords/>
  <dc:description/>
  <cp:lastModifiedBy>tallapallisrinivasarao559@gmail.com</cp:lastModifiedBy>
  <cp:revision>24</cp:revision>
  <dcterms:created xsi:type="dcterms:W3CDTF">2025-05-30T12:53:00Z</dcterms:created>
  <dcterms:modified xsi:type="dcterms:W3CDTF">2025-06-02T10:35:00Z</dcterms:modified>
</cp:coreProperties>
</file>